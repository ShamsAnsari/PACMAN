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B2" w:rsidRDefault="004E35B2">
      <w:pPr>
        <w:pStyle w:val="Heading1"/>
        <w:rPr>
          <w:sz w:val="28"/>
        </w:rPr>
      </w:pPr>
    </w:p>
    <w:p w:rsidR="004E35B2" w:rsidRDefault="004E35B2">
      <w:pPr>
        <w:pStyle w:val="Heading1"/>
        <w:pBdr>
          <w:bottom w:val="single" w:sz="4" w:space="1" w:color="auto"/>
        </w:pBdr>
        <w:rPr>
          <w:sz w:val="28"/>
        </w:rPr>
      </w:pPr>
      <w:r>
        <w:rPr>
          <w:sz w:val="28"/>
        </w:rPr>
        <w:t>Unit 3 Hunt the Wombat Project Plan</w:t>
      </w:r>
    </w:p>
    <w:p w:rsidR="004E35B2" w:rsidRDefault="004E35B2">
      <w:pPr>
        <w:pStyle w:val="Heading1"/>
        <w:ind w:left="0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Submitted to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:rsidR="004E35B2" w:rsidRDefault="004E35B2">
      <w:pPr>
        <w:pStyle w:val="Heading1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Project Manager</w:t>
      </w:r>
      <w:r>
        <w:rPr>
          <w:sz w:val="28"/>
          <w:szCs w:val="28"/>
        </w:rPr>
        <w:t>:</w:t>
      </w:r>
      <w:ins w:id="0" w:author="shams ansari" w:date="2019-05-02T22:49:00Z">
        <w:r w:rsidR="004B3ADC">
          <w:rPr>
            <w:sz w:val="28"/>
            <w:szCs w:val="28"/>
          </w:rPr>
          <w:t xml:space="preserve"> Brad Feng</w:t>
        </w:r>
      </w:ins>
    </w:p>
    <w:p w:rsidR="004E35B2" w:rsidRDefault="004E35B2">
      <w:pPr>
        <w:ind w:left="-58"/>
      </w:pPr>
      <w:r>
        <w:rPr>
          <w:sz w:val="28"/>
          <w:szCs w:val="28"/>
        </w:rPr>
        <w:t>Date:</w:t>
      </w:r>
      <w:ins w:id="1" w:author="shams ansari" w:date="2019-05-02T22:50:00Z">
        <w:r w:rsidR="004B3ADC">
          <w:rPr>
            <w:sz w:val="28"/>
            <w:szCs w:val="28"/>
          </w:rPr>
          <w:t>3</w:t>
        </w:r>
      </w:ins>
      <w:del w:id="2" w:author="shams ansari" w:date="2019-05-02T22:50:00Z">
        <w:r w:rsidDel="004B3ADC">
          <w:tab/>
        </w:r>
      </w:del>
      <w:r>
        <w:t xml:space="preserve"> May 1, </w:t>
      </w:r>
      <w:r>
        <w:rPr>
          <w:color w:val="0000FF"/>
        </w:rPr>
        <w:t>{20</w:t>
      </w:r>
      <w:ins w:id="3" w:author="shams ansari" w:date="2019-05-02T22:50:00Z">
        <w:r w:rsidR="004B3ADC">
          <w:rPr>
            <w:color w:val="0000FF"/>
          </w:rPr>
          <w:t>19</w:t>
        </w:r>
      </w:ins>
      <w:del w:id="4" w:author="shams ansari" w:date="2019-05-02T22:50:00Z">
        <w:r w:rsidDel="004B3ADC">
          <w:rPr>
            <w:color w:val="0000FF"/>
          </w:rPr>
          <w:delText>0x</w:delText>
        </w:r>
      </w:del>
      <w:r>
        <w:rPr>
          <w:color w:val="0000FF"/>
        </w:rPr>
        <w:t>}</w:t>
      </w:r>
    </w:p>
    <w:p w:rsidR="004E35B2" w:rsidRDefault="004E35B2">
      <w:pPr>
        <w:ind w:left="-58"/>
        <w:rPr>
          <w:b/>
          <w:bCs/>
        </w:rPr>
      </w:pPr>
    </w:p>
    <w:p w:rsidR="004E35B2" w:rsidRDefault="004E35B2">
      <w:pPr>
        <w:ind w:left="-58"/>
      </w:pPr>
      <w:r>
        <w:rPr>
          <w:bCs/>
          <w:sz w:val="28"/>
          <w:szCs w:val="28"/>
        </w:rPr>
        <w:t>Project Overview</w:t>
      </w:r>
      <w:ins w:id="5" w:author="shams ansari" w:date="2019-05-02T22:50:00Z">
        <w:r w:rsidR="004B3ADC">
          <w:t xml:space="preserve">: Building a </w:t>
        </w:r>
        <w:proofErr w:type="spellStart"/>
        <w:r w:rsidR="004B3ADC">
          <w:t>pacman</w:t>
        </w:r>
        <w:proofErr w:type="spellEnd"/>
        <w:r w:rsidR="004B3ADC">
          <w:t xml:space="preserve"> game with the help of </w:t>
        </w:r>
        <w:proofErr w:type="spellStart"/>
        <w:r w:rsidR="004B3ADC">
          <w:t>Gridworld</w:t>
        </w:r>
        <w:proofErr w:type="spellEnd"/>
        <w:r w:rsidR="004B3ADC">
          <w:t xml:space="preserve">. </w:t>
        </w:r>
      </w:ins>
      <w:del w:id="6" w:author="shams ansari" w:date="2019-05-02T22:50:00Z">
        <w:r w:rsidDel="004B3ADC">
          <w:delText xml:space="preserve"> </w:delText>
        </w:r>
        <w:r w:rsidDel="004B3ADC">
          <w:rPr>
            <w:color w:val="0000FF"/>
          </w:rPr>
          <w:delText>{What is the purpose and nature of the project.}</w:delText>
        </w:r>
      </w:del>
    </w:p>
    <w:p w:rsidR="004E35B2" w:rsidRDefault="004E35B2">
      <w:pPr>
        <w:ind w:left="-58"/>
      </w:pPr>
    </w:p>
    <w:p w:rsidR="004E35B2" w:rsidDel="004B3ADC" w:rsidRDefault="004E35B2">
      <w:pPr>
        <w:ind w:left="-58"/>
        <w:rPr>
          <w:del w:id="7" w:author="shams ansari" w:date="2019-05-02T22:50:00Z"/>
        </w:rPr>
      </w:pPr>
      <w:r>
        <w:rPr>
          <w:bCs/>
          <w:sz w:val="28"/>
          <w:szCs w:val="28"/>
        </w:rPr>
        <w:t>Project Team</w:t>
      </w:r>
      <w:ins w:id="8" w:author="shams ansari" w:date="2019-05-02T22:51:00Z">
        <w:r w:rsidR="004B3ADC">
          <w:t xml:space="preserve">: Brad Feng – Team Leader, </w:t>
        </w:r>
      </w:ins>
      <w:del w:id="9" w:author="shams ansari" w:date="2019-05-02T22:51:00Z">
        <w:r w:rsidDel="004B3ADC">
          <w:delText xml:space="preserve"> </w:delText>
        </w:r>
      </w:del>
      <w:del w:id="10" w:author="shams ansari" w:date="2019-05-02T22:50:00Z">
        <w:r w:rsidDel="004B3ADC">
          <w:rPr>
            <w:color w:val="0000FF"/>
          </w:rPr>
          <w:delText>{Describe the team members and the roles and responsibilities they will have.}</w:delText>
        </w:r>
      </w:del>
    </w:p>
    <w:p w:rsidR="004B3ADC" w:rsidRDefault="004B3ADC">
      <w:pPr>
        <w:ind w:left="-58"/>
        <w:rPr>
          <w:ins w:id="11" w:author="shams ansari" w:date="2019-05-02T22:51:00Z"/>
        </w:rPr>
      </w:pPr>
    </w:p>
    <w:p w:rsidR="004B3ADC" w:rsidRDefault="004B3ADC">
      <w:pPr>
        <w:ind w:left="-58"/>
        <w:rPr>
          <w:ins w:id="12" w:author="shams ansari" w:date="2019-05-02T22:51:00Z"/>
          <w:color w:val="0000FF"/>
        </w:rPr>
      </w:pPr>
      <w:ins w:id="13" w:author="shams ansari" w:date="2019-05-02T22:51:00Z">
        <w:r>
          <w:rPr>
            <w:bCs/>
            <w:sz w:val="28"/>
            <w:szCs w:val="28"/>
          </w:rPr>
          <w:tab/>
        </w:r>
        <w:r>
          <w:rPr>
            <w:bCs/>
            <w:sz w:val="28"/>
            <w:szCs w:val="28"/>
          </w:rPr>
          <w:tab/>
        </w:r>
        <w:r>
          <w:rPr>
            <w:bCs/>
            <w:sz w:val="28"/>
            <w:szCs w:val="28"/>
          </w:rPr>
          <w:tab/>
          <w:t xml:space="preserve">Soham </w:t>
        </w:r>
        <w:proofErr w:type="spellStart"/>
        <w:r>
          <w:rPr>
            <w:bCs/>
            <w:sz w:val="28"/>
            <w:szCs w:val="28"/>
          </w:rPr>
          <w:t>Padke</w:t>
        </w:r>
        <w:proofErr w:type="spellEnd"/>
        <w:r>
          <w:rPr>
            <w:bCs/>
            <w:sz w:val="28"/>
            <w:szCs w:val="28"/>
          </w:rPr>
          <w:t xml:space="preserve"> </w:t>
        </w:r>
        <w:r>
          <w:rPr>
            <w:color w:val="0000FF"/>
          </w:rPr>
          <w:t xml:space="preserve">– </w:t>
        </w:r>
      </w:ins>
    </w:p>
    <w:p w:rsidR="004B3ADC" w:rsidRDefault="004B3ADC">
      <w:pPr>
        <w:ind w:left="-58"/>
        <w:rPr>
          <w:ins w:id="14" w:author="shams ansari" w:date="2019-05-02T22:51:00Z"/>
          <w:color w:val="0000FF"/>
        </w:rPr>
      </w:pPr>
      <w:ins w:id="15" w:author="shams ansari" w:date="2019-05-02T22:51:00Z">
        <w:r>
          <w:rPr>
            <w:bCs/>
            <w:sz w:val="28"/>
            <w:szCs w:val="28"/>
          </w:rPr>
          <w:tab/>
        </w:r>
        <w:r>
          <w:rPr>
            <w:bCs/>
            <w:sz w:val="28"/>
            <w:szCs w:val="28"/>
          </w:rPr>
          <w:tab/>
        </w:r>
        <w:r>
          <w:rPr>
            <w:bCs/>
            <w:sz w:val="28"/>
            <w:szCs w:val="28"/>
          </w:rPr>
          <w:tab/>
          <w:t xml:space="preserve">Shams Ansari </w:t>
        </w:r>
        <w:r w:rsidRPr="004B3ADC">
          <w:rPr>
            <w:color w:val="0000FF"/>
            <w:rPrChange w:id="16" w:author="shams ansari" w:date="2019-05-02T22:51:00Z">
              <w:rPr>
                <w:bCs/>
                <w:sz w:val="28"/>
                <w:szCs w:val="28"/>
              </w:rPr>
            </w:rPrChange>
          </w:rPr>
          <w:t>-</w:t>
        </w:r>
        <w:r>
          <w:rPr>
            <w:color w:val="0000FF"/>
          </w:rPr>
          <w:t xml:space="preserve"> </w:t>
        </w:r>
      </w:ins>
    </w:p>
    <w:p w:rsidR="004E35B2" w:rsidRDefault="004E35B2">
      <w:pPr>
        <w:ind w:left="-58"/>
      </w:pPr>
    </w:p>
    <w:p w:rsidR="004E35B2" w:rsidRDefault="004E35B2">
      <w:pPr>
        <w:ind w:left="-58"/>
        <w:rPr>
          <w:color w:val="0000FF"/>
        </w:rPr>
      </w:pPr>
      <w:r>
        <w:rPr>
          <w:bCs/>
          <w:sz w:val="28"/>
          <w:szCs w:val="28"/>
        </w:rPr>
        <w:t>Challenges</w:t>
      </w:r>
      <w:r>
        <w:t xml:space="preserve"> </w:t>
      </w:r>
      <w:del w:id="17" w:author="shams ansari" w:date="2019-05-02T22:59:00Z">
        <w:r w:rsidDel="00CA43CE">
          <w:rPr>
            <w:color w:val="0000FF"/>
          </w:rPr>
          <w:delText>{What do you foresee as potential problems that may affect your project?}</w:delText>
        </w:r>
      </w:del>
      <w:ins w:id="18" w:author="shams ansari" w:date="2019-05-02T22:59:00Z">
        <w:r w:rsidR="00CA43CE">
          <w:rPr>
            <w:color w:val="0000FF"/>
          </w:rPr>
          <w:t xml:space="preserve">Figuring out </w:t>
        </w:r>
        <w:proofErr w:type="spellStart"/>
        <w:r w:rsidR="00CA43CE">
          <w:rPr>
            <w:color w:val="0000FF"/>
          </w:rPr>
          <w:t>gridworld</w:t>
        </w:r>
        <w:proofErr w:type="spellEnd"/>
        <w:r w:rsidR="00CA43CE">
          <w:rPr>
            <w:color w:val="0000FF"/>
          </w:rPr>
          <w:t xml:space="preserve"> and A good algorithm for Ghost ac</w:t>
        </w:r>
      </w:ins>
      <w:ins w:id="19" w:author="shams ansari" w:date="2019-05-02T23:00:00Z">
        <w:r w:rsidR="00CA43CE">
          <w:rPr>
            <w:color w:val="0000FF"/>
          </w:rPr>
          <w:t>t()</w:t>
        </w:r>
      </w:ins>
      <w:bookmarkStart w:id="20" w:name="_GoBack"/>
      <w:bookmarkEnd w:id="20"/>
    </w:p>
    <w:p w:rsidR="004E35B2" w:rsidRDefault="004E35B2" w:rsidP="00CA43CE">
      <w:pPr>
        <w:pPrChange w:id="21" w:author="shams ansari" w:date="2019-05-02T23:00:00Z">
          <w:pPr>
            <w:ind w:left="-58"/>
          </w:pPr>
        </w:pPrChange>
      </w:pPr>
    </w:p>
    <w:p w:rsidR="004E35B2" w:rsidRDefault="004E35B2">
      <w:pPr>
        <w:pStyle w:val="Heading1"/>
        <w:rPr>
          <w:sz w:val="24"/>
        </w:rPr>
      </w:pPr>
      <w:r>
        <w:rPr>
          <w:b w:val="0"/>
          <w:sz w:val="28"/>
          <w:szCs w:val="28"/>
        </w:rPr>
        <w:t>Major Tasks and Schedule</w:t>
      </w:r>
      <w:r>
        <w:t xml:space="preserve"> </w:t>
      </w:r>
      <w:r>
        <w:rPr>
          <w:b w:val="0"/>
          <w:bCs w:val="0"/>
          <w:color w:val="0000FF"/>
          <w:sz w:val="24"/>
        </w:rPr>
        <w:t>{Create a task plan that describes what needs to be done to accomplish your objective. Establish a timeline keeping in mind that you must design, develop and test before the final week of deployment. During that week, you will be giving your promotional presentation on the software.}</w:t>
      </w:r>
    </w:p>
    <w:p w:rsidR="004E35B2" w:rsidRDefault="004E35B2">
      <w:pPr>
        <w:ind w:left="-58"/>
      </w:pPr>
    </w:p>
    <w:p w:rsidR="004E35B2" w:rsidRDefault="004E35B2">
      <w:pPr>
        <w:ind w:left="-58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2520"/>
        <w:gridCol w:w="2088"/>
      </w:tblGrid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2520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088" w:type="dxa"/>
          </w:tcPr>
          <w:p w:rsidR="004E35B2" w:rsidRDefault="004E35B2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</w:t>
            </w:r>
          </w:p>
        </w:tc>
      </w:tr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4B3ADC">
            <w:pPr>
              <w:ind w:left="-58"/>
            </w:pPr>
            <w:ins w:id="22" w:author="shams ansari" w:date="2019-05-02T22:52:00Z">
              <w:r>
                <w:t xml:space="preserve">Figure out how to add Images in </w:t>
              </w:r>
              <w:proofErr w:type="spellStart"/>
              <w:r>
                <w:t>GridWorld</w:t>
              </w:r>
            </w:ins>
            <w:proofErr w:type="spellEnd"/>
          </w:p>
        </w:tc>
        <w:tc>
          <w:tcPr>
            <w:tcW w:w="2520" w:type="dxa"/>
          </w:tcPr>
          <w:p w:rsidR="004E35B2" w:rsidRDefault="004B3ADC">
            <w:pPr>
              <w:ind w:left="-58"/>
            </w:pPr>
            <w:ins w:id="23" w:author="shams ansari" w:date="2019-05-02T22:52:00Z">
              <w:r>
                <w:t>5/3</w:t>
              </w:r>
            </w:ins>
          </w:p>
        </w:tc>
        <w:tc>
          <w:tcPr>
            <w:tcW w:w="2088" w:type="dxa"/>
          </w:tcPr>
          <w:p w:rsidR="004E35B2" w:rsidRDefault="004B3ADC">
            <w:pPr>
              <w:ind w:left="-58"/>
            </w:pPr>
            <w:ins w:id="24" w:author="shams ansari" w:date="2019-05-02T22:52:00Z">
              <w:r>
                <w:t>Shams</w:t>
              </w:r>
            </w:ins>
          </w:p>
        </w:tc>
      </w:tr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4B3ADC">
            <w:pPr>
              <w:ind w:left="-58"/>
            </w:pPr>
            <w:ins w:id="25" w:author="shams ansari" w:date="2019-05-02T22:52:00Z">
              <w:r>
                <w:t xml:space="preserve">Figure out how </w:t>
              </w:r>
            </w:ins>
            <w:ins w:id="26" w:author="shams ansari" w:date="2019-05-02T22:53:00Z">
              <w:r>
                <w:t xml:space="preserve">a wall block a </w:t>
              </w:r>
              <w:proofErr w:type="spellStart"/>
              <w:r>
                <w:t>MovableActor</w:t>
              </w:r>
              <w:proofErr w:type="spellEnd"/>
              <w:r>
                <w:t xml:space="preserve"> in </w:t>
              </w:r>
              <w:proofErr w:type="spellStart"/>
              <w:r>
                <w:t>gridworld</w:t>
              </w:r>
            </w:ins>
            <w:proofErr w:type="spellEnd"/>
          </w:p>
        </w:tc>
        <w:tc>
          <w:tcPr>
            <w:tcW w:w="2520" w:type="dxa"/>
          </w:tcPr>
          <w:p w:rsidR="004E35B2" w:rsidRDefault="004B3ADC">
            <w:pPr>
              <w:ind w:left="-58"/>
            </w:pPr>
            <w:ins w:id="27" w:author="shams ansari" w:date="2019-05-02T22:53:00Z">
              <w:r>
                <w:t>5/3</w:t>
              </w:r>
            </w:ins>
          </w:p>
        </w:tc>
        <w:tc>
          <w:tcPr>
            <w:tcW w:w="2088" w:type="dxa"/>
          </w:tcPr>
          <w:p w:rsidR="004E35B2" w:rsidRDefault="004B3ADC">
            <w:pPr>
              <w:ind w:left="-58"/>
            </w:pPr>
            <w:ins w:id="28" w:author="shams ansari" w:date="2019-05-02T22:53:00Z">
              <w:r>
                <w:t>Brad</w:t>
              </w:r>
            </w:ins>
          </w:p>
        </w:tc>
      </w:tr>
      <w:tr w:rsidR="004E35B2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4E35B2" w:rsidRDefault="004B3ADC">
            <w:pPr>
              <w:ind w:left="-58"/>
            </w:pPr>
            <w:proofErr w:type="spellStart"/>
            <w:ins w:id="29" w:author="shams ansari" w:date="2019-05-02T22:53:00Z">
              <w:r>
                <w:t>Figureout</w:t>
              </w:r>
              <w:proofErr w:type="spellEnd"/>
              <w:r>
                <w:t xml:space="preserve"> how to change background color in </w:t>
              </w:r>
              <w:proofErr w:type="spellStart"/>
              <w:r>
                <w:t>gridworld</w:t>
              </w:r>
            </w:ins>
            <w:proofErr w:type="spellEnd"/>
          </w:p>
        </w:tc>
        <w:tc>
          <w:tcPr>
            <w:tcW w:w="2520" w:type="dxa"/>
          </w:tcPr>
          <w:p w:rsidR="004E35B2" w:rsidRDefault="004B3ADC">
            <w:pPr>
              <w:ind w:left="-58"/>
            </w:pPr>
            <w:ins w:id="30" w:author="shams ansari" w:date="2019-05-02T22:53:00Z">
              <w:r>
                <w:t>5/3</w:t>
              </w:r>
            </w:ins>
          </w:p>
        </w:tc>
        <w:tc>
          <w:tcPr>
            <w:tcW w:w="2088" w:type="dxa"/>
          </w:tcPr>
          <w:p w:rsidR="004E35B2" w:rsidRDefault="004B3ADC">
            <w:pPr>
              <w:ind w:left="-58"/>
              <w:rPr>
                <w:ins w:id="31" w:author="shams ansari" w:date="2019-05-02T22:53:00Z"/>
              </w:rPr>
            </w:pPr>
            <w:ins w:id="32" w:author="shams ansari" w:date="2019-05-02T22:53:00Z">
              <w:r>
                <w:t>Soham</w:t>
              </w:r>
            </w:ins>
          </w:p>
          <w:p w:rsidR="004B3ADC" w:rsidRDefault="004B3ADC">
            <w:pPr>
              <w:ind w:left="-58"/>
              <w:rPr>
                <w:ins w:id="33" w:author="shams ansari" w:date="2019-05-02T22:53:00Z"/>
              </w:rPr>
            </w:pPr>
          </w:p>
          <w:p w:rsidR="004B3ADC" w:rsidRDefault="004B3ADC">
            <w:pPr>
              <w:ind w:left="-58"/>
            </w:pPr>
          </w:p>
        </w:tc>
      </w:tr>
      <w:tr w:rsidR="004B3ADC">
        <w:tblPrEx>
          <w:tblCellMar>
            <w:top w:w="0" w:type="dxa"/>
            <w:bottom w:w="0" w:type="dxa"/>
          </w:tblCellMar>
        </w:tblPrEx>
        <w:trPr>
          <w:ins w:id="34" w:author="shams ansari" w:date="2019-05-02T22:53:00Z"/>
        </w:trPr>
        <w:tc>
          <w:tcPr>
            <w:tcW w:w="4140" w:type="dxa"/>
          </w:tcPr>
          <w:p w:rsidR="004B3ADC" w:rsidRDefault="004B3ADC">
            <w:pPr>
              <w:ind w:left="-58"/>
              <w:rPr>
                <w:ins w:id="35" w:author="shams ansari" w:date="2019-05-02T22:53:00Z"/>
              </w:rPr>
            </w:pPr>
            <w:ins w:id="36" w:author="shams ansari" w:date="2019-05-02T22:54:00Z">
              <w:r>
                <w:t xml:space="preserve">Figure out how to move </w:t>
              </w:r>
              <w:proofErr w:type="spellStart"/>
              <w:r>
                <w:t>pacman</w:t>
              </w:r>
              <w:proofErr w:type="spellEnd"/>
              <w:r>
                <w:t xml:space="preserve"> with </w:t>
              </w:r>
              <w:proofErr w:type="spellStart"/>
              <w:r>
                <w:t>KeyPressed</w:t>
              </w:r>
            </w:ins>
            <w:proofErr w:type="spellEnd"/>
          </w:p>
        </w:tc>
        <w:tc>
          <w:tcPr>
            <w:tcW w:w="2520" w:type="dxa"/>
          </w:tcPr>
          <w:p w:rsidR="004B3ADC" w:rsidRDefault="004B3ADC">
            <w:pPr>
              <w:ind w:left="-58"/>
              <w:rPr>
                <w:ins w:id="37" w:author="shams ansari" w:date="2019-05-02T22:53:00Z"/>
              </w:rPr>
            </w:pPr>
            <w:ins w:id="38" w:author="shams ansari" w:date="2019-05-02T22:54:00Z">
              <w:r>
                <w:t>5/7</w:t>
              </w:r>
            </w:ins>
          </w:p>
        </w:tc>
        <w:tc>
          <w:tcPr>
            <w:tcW w:w="2088" w:type="dxa"/>
          </w:tcPr>
          <w:p w:rsidR="004B3ADC" w:rsidRDefault="004B3ADC">
            <w:pPr>
              <w:ind w:left="-58"/>
              <w:rPr>
                <w:ins w:id="39" w:author="shams ansari" w:date="2019-05-02T22:53:00Z"/>
              </w:rPr>
            </w:pPr>
            <w:ins w:id="40" w:author="shams ansari" w:date="2019-05-02T22:55:00Z">
              <w:r>
                <w:t>Shams, Brad</w:t>
              </w:r>
            </w:ins>
          </w:p>
        </w:tc>
      </w:tr>
      <w:tr w:rsidR="004B3ADC">
        <w:tblPrEx>
          <w:tblCellMar>
            <w:top w:w="0" w:type="dxa"/>
            <w:bottom w:w="0" w:type="dxa"/>
          </w:tblCellMar>
        </w:tblPrEx>
        <w:trPr>
          <w:ins w:id="41" w:author="shams ansari" w:date="2019-05-02T22:53:00Z"/>
        </w:trPr>
        <w:tc>
          <w:tcPr>
            <w:tcW w:w="4140" w:type="dxa"/>
          </w:tcPr>
          <w:p w:rsidR="004B3ADC" w:rsidRDefault="004B3ADC">
            <w:pPr>
              <w:ind w:left="-58"/>
              <w:rPr>
                <w:ins w:id="42" w:author="shams ansari" w:date="2019-05-02T22:53:00Z"/>
              </w:rPr>
            </w:pPr>
            <w:ins w:id="43" w:author="shams ansari" w:date="2019-05-02T22:55:00Z">
              <w:r>
                <w:t xml:space="preserve">Figure out algorithm for Ghost </w:t>
              </w:r>
              <w:proofErr w:type="gramStart"/>
              <w:r>
                <w:t>act(</w:t>
              </w:r>
              <w:proofErr w:type="gramEnd"/>
              <w:r>
                <w:t>) method</w:t>
              </w:r>
            </w:ins>
          </w:p>
        </w:tc>
        <w:tc>
          <w:tcPr>
            <w:tcW w:w="2520" w:type="dxa"/>
          </w:tcPr>
          <w:p w:rsidR="004B3ADC" w:rsidRDefault="004B3ADC">
            <w:pPr>
              <w:ind w:left="-58"/>
              <w:rPr>
                <w:ins w:id="44" w:author="shams ansari" w:date="2019-05-02T22:53:00Z"/>
              </w:rPr>
            </w:pPr>
            <w:ins w:id="45" w:author="shams ansari" w:date="2019-05-02T22:55:00Z">
              <w:r>
                <w:t>5/10</w:t>
              </w:r>
            </w:ins>
          </w:p>
        </w:tc>
        <w:tc>
          <w:tcPr>
            <w:tcW w:w="2088" w:type="dxa"/>
          </w:tcPr>
          <w:p w:rsidR="004B3ADC" w:rsidRDefault="004B3ADC">
            <w:pPr>
              <w:ind w:left="-58"/>
              <w:rPr>
                <w:ins w:id="46" w:author="shams ansari" w:date="2019-05-02T22:53:00Z"/>
              </w:rPr>
            </w:pPr>
            <w:ins w:id="47" w:author="shams ansari" w:date="2019-05-02T22:55:00Z">
              <w:r>
                <w:t>Brad, Soham</w:t>
              </w:r>
            </w:ins>
          </w:p>
        </w:tc>
      </w:tr>
      <w:tr w:rsidR="004B3ADC">
        <w:tblPrEx>
          <w:tblCellMar>
            <w:top w:w="0" w:type="dxa"/>
            <w:bottom w:w="0" w:type="dxa"/>
          </w:tblCellMar>
        </w:tblPrEx>
        <w:trPr>
          <w:ins w:id="48" w:author="shams ansari" w:date="2019-05-02T22:53:00Z"/>
        </w:trPr>
        <w:tc>
          <w:tcPr>
            <w:tcW w:w="4140" w:type="dxa"/>
          </w:tcPr>
          <w:p w:rsidR="004B3ADC" w:rsidRDefault="004B3ADC">
            <w:pPr>
              <w:ind w:left="-58"/>
              <w:rPr>
                <w:ins w:id="49" w:author="shams ansari" w:date="2019-05-02T22:53:00Z"/>
              </w:rPr>
            </w:pPr>
            <w:ins w:id="50" w:author="shams ansari" w:date="2019-05-02T22:56:00Z">
              <w:r>
                <w:t xml:space="preserve">Figure out how to resize </w:t>
              </w:r>
              <w:proofErr w:type="spellStart"/>
              <w:r>
                <w:t>Gridworld</w:t>
              </w:r>
              <w:proofErr w:type="spellEnd"/>
              <w:r>
                <w:t xml:space="preserve"> </w:t>
              </w:r>
            </w:ins>
          </w:p>
        </w:tc>
        <w:tc>
          <w:tcPr>
            <w:tcW w:w="2520" w:type="dxa"/>
          </w:tcPr>
          <w:p w:rsidR="004B3ADC" w:rsidRDefault="004B3ADC">
            <w:pPr>
              <w:ind w:left="-58"/>
              <w:rPr>
                <w:ins w:id="51" w:author="shams ansari" w:date="2019-05-02T22:53:00Z"/>
              </w:rPr>
            </w:pPr>
            <w:ins w:id="52" w:author="shams ansari" w:date="2019-05-02T22:56:00Z">
              <w:r>
                <w:t>5/7</w:t>
              </w:r>
            </w:ins>
          </w:p>
        </w:tc>
        <w:tc>
          <w:tcPr>
            <w:tcW w:w="2088" w:type="dxa"/>
          </w:tcPr>
          <w:p w:rsidR="004B3ADC" w:rsidRDefault="004B3ADC">
            <w:pPr>
              <w:ind w:left="-58"/>
              <w:rPr>
                <w:ins w:id="53" w:author="shams ansari" w:date="2019-05-02T22:53:00Z"/>
              </w:rPr>
            </w:pPr>
            <w:ins w:id="54" w:author="shams ansari" w:date="2019-05-02T22:56:00Z">
              <w:r>
                <w:t>Soham, Shams</w:t>
              </w:r>
            </w:ins>
          </w:p>
        </w:tc>
      </w:tr>
      <w:tr w:rsidR="004B3ADC">
        <w:tblPrEx>
          <w:tblCellMar>
            <w:top w:w="0" w:type="dxa"/>
            <w:bottom w:w="0" w:type="dxa"/>
          </w:tblCellMar>
        </w:tblPrEx>
        <w:trPr>
          <w:ins w:id="55" w:author="shams ansari" w:date="2019-05-02T22:53:00Z"/>
        </w:trPr>
        <w:tc>
          <w:tcPr>
            <w:tcW w:w="4140" w:type="dxa"/>
          </w:tcPr>
          <w:p w:rsidR="004B3ADC" w:rsidRDefault="004B3ADC">
            <w:pPr>
              <w:ind w:left="-58"/>
              <w:rPr>
                <w:ins w:id="56" w:author="shams ansari" w:date="2019-05-02T22:53:00Z"/>
              </w:rPr>
            </w:pPr>
            <w:ins w:id="57" w:author="shams ansari" w:date="2019-05-02T22:56:00Z">
              <w:r>
                <w:t xml:space="preserve">Finish </w:t>
              </w:r>
              <w:proofErr w:type="spellStart"/>
              <w:r>
                <w:t>PowerP</w:t>
              </w:r>
            </w:ins>
            <w:ins w:id="58" w:author="shams ansari" w:date="2019-05-02T22:57:00Z">
              <w:r>
                <w:t>ellet</w:t>
              </w:r>
              <w:proofErr w:type="spellEnd"/>
              <w:r>
                <w:t>, Pellet, Wall, Ghost and all other Actor classes</w:t>
              </w:r>
            </w:ins>
          </w:p>
        </w:tc>
        <w:tc>
          <w:tcPr>
            <w:tcW w:w="2520" w:type="dxa"/>
          </w:tcPr>
          <w:p w:rsidR="004B3ADC" w:rsidRDefault="004B3ADC">
            <w:pPr>
              <w:ind w:left="-58"/>
              <w:rPr>
                <w:ins w:id="59" w:author="shams ansari" w:date="2019-05-02T22:53:00Z"/>
              </w:rPr>
            </w:pPr>
            <w:ins w:id="60" w:author="shams ansari" w:date="2019-05-02T22:57:00Z">
              <w:r>
                <w:t>5/10</w:t>
              </w:r>
            </w:ins>
          </w:p>
        </w:tc>
        <w:tc>
          <w:tcPr>
            <w:tcW w:w="2088" w:type="dxa"/>
          </w:tcPr>
          <w:p w:rsidR="004B3ADC" w:rsidRDefault="004B3ADC">
            <w:pPr>
              <w:ind w:left="-58"/>
              <w:rPr>
                <w:ins w:id="61" w:author="shams ansari" w:date="2019-05-02T22:58:00Z"/>
              </w:rPr>
            </w:pPr>
            <w:ins w:id="62" w:author="shams ansari" w:date="2019-05-02T22:57:00Z">
              <w:r>
                <w:t>All</w:t>
              </w:r>
            </w:ins>
          </w:p>
          <w:p w:rsidR="004B3ADC" w:rsidRDefault="004B3ADC">
            <w:pPr>
              <w:ind w:left="-58"/>
              <w:rPr>
                <w:ins w:id="63" w:author="shams ansari" w:date="2019-05-02T22:58:00Z"/>
              </w:rPr>
            </w:pPr>
          </w:p>
          <w:p w:rsidR="004B3ADC" w:rsidRDefault="004B3ADC" w:rsidP="004B3ADC">
            <w:pPr>
              <w:rPr>
                <w:ins w:id="64" w:author="shams ansari" w:date="2019-05-02T22:53:00Z"/>
              </w:rPr>
              <w:pPrChange w:id="65" w:author="shams ansari" w:date="2019-05-02T22:58:00Z">
                <w:pPr>
                  <w:ind w:left="-58"/>
                </w:pPr>
              </w:pPrChange>
            </w:pPr>
          </w:p>
        </w:tc>
      </w:tr>
      <w:tr w:rsidR="004B3ADC">
        <w:tblPrEx>
          <w:tblCellMar>
            <w:top w:w="0" w:type="dxa"/>
            <w:bottom w:w="0" w:type="dxa"/>
          </w:tblCellMar>
        </w:tblPrEx>
        <w:trPr>
          <w:ins w:id="66" w:author="shams ansari" w:date="2019-05-02T22:53:00Z"/>
        </w:trPr>
        <w:tc>
          <w:tcPr>
            <w:tcW w:w="4140" w:type="dxa"/>
          </w:tcPr>
          <w:p w:rsidR="004B3ADC" w:rsidRDefault="004B3ADC">
            <w:pPr>
              <w:ind w:left="-58"/>
              <w:rPr>
                <w:ins w:id="67" w:author="shams ansari" w:date="2019-05-02T22:53:00Z"/>
              </w:rPr>
            </w:pPr>
            <w:ins w:id="68" w:author="shams ansari" w:date="2019-05-02T22:57:00Z">
              <w:r>
                <w:t>Finish Pro</w:t>
              </w:r>
            </w:ins>
            <w:ins w:id="69" w:author="shams ansari" w:date="2019-05-02T22:58:00Z">
              <w:r>
                <w:t>ject coding part</w:t>
              </w:r>
            </w:ins>
          </w:p>
        </w:tc>
        <w:tc>
          <w:tcPr>
            <w:tcW w:w="2520" w:type="dxa"/>
          </w:tcPr>
          <w:p w:rsidR="004B3ADC" w:rsidRDefault="004B3ADC">
            <w:pPr>
              <w:ind w:left="-58"/>
              <w:rPr>
                <w:ins w:id="70" w:author="shams ansari" w:date="2019-05-02T22:53:00Z"/>
              </w:rPr>
            </w:pPr>
            <w:ins w:id="71" w:author="shams ansari" w:date="2019-05-02T22:58:00Z">
              <w:r>
                <w:t>5/20</w:t>
              </w:r>
            </w:ins>
          </w:p>
        </w:tc>
        <w:tc>
          <w:tcPr>
            <w:tcW w:w="2088" w:type="dxa"/>
          </w:tcPr>
          <w:p w:rsidR="004B3ADC" w:rsidRDefault="004B3ADC">
            <w:pPr>
              <w:ind w:left="-58"/>
              <w:rPr>
                <w:ins w:id="72" w:author="shams ansari" w:date="2019-05-02T22:53:00Z"/>
              </w:rPr>
            </w:pPr>
            <w:ins w:id="73" w:author="shams ansari" w:date="2019-05-02T22:58:00Z">
              <w:r>
                <w:t>All</w:t>
              </w:r>
            </w:ins>
          </w:p>
        </w:tc>
      </w:tr>
      <w:tr w:rsidR="004B3ADC">
        <w:tblPrEx>
          <w:tblCellMar>
            <w:top w:w="0" w:type="dxa"/>
            <w:bottom w:w="0" w:type="dxa"/>
          </w:tblCellMar>
        </w:tblPrEx>
        <w:trPr>
          <w:ins w:id="74" w:author="shams ansari" w:date="2019-05-02T22:58:00Z"/>
        </w:trPr>
        <w:tc>
          <w:tcPr>
            <w:tcW w:w="4140" w:type="dxa"/>
          </w:tcPr>
          <w:p w:rsidR="004B3ADC" w:rsidRDefault="004B3ADC">
            <w:pPr>
              <w:ind w:left="-58"/>
              <w:rPr>
                <w:ins w:id="75" w:author="shams ansari" w:date="2019-05-02T22:58:00Z"/>
              </w:rPr>
            </w:pPr>
            <w:ins w:id="76" w:author="shams ansari" w:date="2019-05-02T22:58:00Z">
              <w:r>
                <w:lastRenderedPageBreak/>
                <w:t xml:space="preserve">Finish </w:t>
              </w:r>
            </w:ins>
            <w:ins w:id="77" w:author="shams ansari" w:date="2019-05-02T22:59:00Z">
              <w:r>
                <w:t>Junit test</w:t>
              </w:r>
            </w:ins>
          </w:p>
        </w:tc>
        <w:tc>
          <w:tcPr>
            <w:tcW w:w="2520" w:type="dxa"/>
          </w:tcPr>
          <w:p w:rsidR="004B3ADC" w:rsidRDefault="004B3ADC">
            <w:pPr>
              <w:ind w:left="-58"/>
              <w:rPr>
                <w:ins w:id="78" w:author="shams ansari" w:date="2019-05-02T22:58:00Z"/>
              </w:rPr>
            </w:pPr>
            <w:ins w:id="79" w:author="shams ansari" w:date="2019-05-02T22:59:00Z">
              <w:r>
                <w:t>5/27</w:t>
              </w:r>
            </w:ins>
          </w:p>
        </w:tc>
        <w:tc>
          <w:tcPr>
            <w:tcW w:w="2088" w:type="dxa"/>
          </w:tcPr>
          <w:p w:rsidR="004B3ADC" w:rsidRDefault="004B3ADC">
            <w:pPr>
              <w:ind w:left="-58"/>
              <w:rPr>
                <w:ins w:id="80" w:author="shams ansari" w:date="2019-05-02T22:58:00Z"/>
              </w:rPr>
            </w:pPr>
            <w:ins w:id="81" w:author="shams ansari" w:date="2019-05-02T22:59:00Z">
              <w:r>
                <w:t>All</w:t>
              </w:r>
            </w:ins>
          </w:p>
        </w:tc>
      </w:tr>
      <w:tr w:rsidR="004B3ADC">
        <w:tblPrEx>
          <w:tblCellMar>
            <w:top w:w="0" w:type="dxa"/>
            <w:bottom w:w="0" w:type="dxa"/>
          </w:tblCellMar>
        </w:tblPrEx>
        <w:trPr>
          <w:ins w:id="82" w:author="shams ansari" w:date="2019-05-02T22:59:00Z"/>
        </w:trPr>
        <w:tc>
          <w:tcPr>
            <w:tcW w:w="4140" w:type="dxa"/>
          </w:tcPr>
          <w:p w:rsidR="004B3ADC" w:rsidRDefault="004B3ADC">
            <w:pPr>
              <w:ind w:left="-58"/>
              <w:rPr>
                <w:ins w:id="83" w:author="shams ansari" w:date="2019-05-02T22:59:00Z"/>
              </w:rPr>
            </w:pPr>
            <w:ins w:id="84" w:author="shams ansari" w:date="2019-05-02T22:59:00Z">
              <w:r>
                <w:t>Finish Comments and Javadoc</w:t>
              </w:r>
            </w:ins>
          </w:p>
        </w:tc>
        <w:tc>
          <w:tcPr>
            <w:tcW w:w="2520" w:type="dxa"/>
          </w:tcPr>
          <w:p w:rsidR="004B3ADC" w:rsidRDefault="004B3ADC">
            <w:pPr>
              <w:ind w:left="-58"/>
              <w:rPr>
                <w:ins w:id="85" w:author="shams ansari" w:date="2019-05-02T22:59:00Z"/>
              </w:rPr>
            </w:pPr>
            <w:ins w:id="86" w:author="shams ansari" w:date="2019-05-02T22:59:00Z">
              <w:r>
                <w:t>5/28</w:t>
              </w:r>
            </w:ins>
          </w:p>
        </w:tc>
        <w:tc>
          <w:tcPr>
            <w:tcW w:w="2088" w:type="dxa"/>
          </w:tcPr>
          <w:p w:rsidR="004B3ADC" w:rsidRDefault="004B3ADC">
            <w:pPr>
              <w:ind w:left="-58"/>
              <w:rPr>
                <w:ins w:id="87" w:author="shams ansari" w:date="2019-05-02T22:59:00Z"/>
              </w:rPr>
            </w:pPr>
            <w:ins w:id="88" w:author="shams ansari" w:date="2019-05-02T22:59:00Z">
              <w:r>
                <w:t>All</w:t>
              </w:r>
            </w:ins>
          </w:p>
        </w:tc>
      </w:tr>
      <w:tr w:rsidR="004B3ADC">
        <w:tblPrEx>
          <w:tblCellMar>
            <w:top w:w="0" w:type="dxa"/>
            <w:bottom w:w="0" w:type="dxa"/>
          </w:tblCellMar>
        </w:tblPrEx>
        <w:trPr>
          <w:ins w:id="89" w:author="shams ansari" w:date="2019-05-02T22:59:00Z"/>
        </w:trPr>
        <w:tc>
          <w:tcPr>
            <w:tcW w:w="4140" w:type="dxa"/>
          </w:tcPr>
          <w:p w:rsidR="004B3ADC" w:rsidRDefault="004B3ADC">
            <w:pPr>
              <w:ind w:left="-58"/>
              <w:rPr>
                <w:ins w:id="90" w:author="shams ansari" w:date="2019-05-02T22:59:00Z"/>
              </w:rPr>
            </w:pPr>
          </w:p>
        </w:tc>
        <w:tc>
          <w:tcPr>
            <w:tcW w:w="2520" w:type="dxa"/>
          </w:tcPr>
          <w:p w:rsidR="004B3ADC" w:rsidRDefault="004B3ADC">
            <w:pPr>
              <w:ind w:left="-58"/>
              <w:rPr>
                <w:ins w:id="91" w:author="shams ansari" w:date="2019-05-02T22:59:00Z"/>
              </w:rPr>
            </w:pPr>
          </w:p>
        </w:tc>
        <w:tc>
          <w:tcPr>
            <w:tcW w:w="2088" w:type="dxa"/>
          </w:tcPr>
          <w:p w:rsidR="004B3ADC" w:rsidRDefault="004B3ADC">
            <w:pPr>
              <w:ind w:left="-58"/>
              <w:rPr>
                <w:ins w:id="92" w:author="shams ansari" w:date="2019-05-02T22:59:00Z"/>
              </w:rPr>
            </w:pPr>
          </w:p>
        </w:tc>
      </w:tr>
    </w:tbl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>
      <w:pPr>
        <w:ind w:left="-58"/>
      </w:pPr>
    </w:p>
    <w:p w:rsidR="004E35B2" w:rsidRDefault="004E35B2"/>
    <w:p w:rsidR="004E35B2" w:rsidRDefault="004E35B2">
      <w:pPr>
        <w:tabs>
          <w:tab w:val="right" w:pos="10285"/>
        </w:tabs>
        <w:ind w:left="275" w:right="220"/>
      </w:pPr>
    </w:p>
    <w:sectPr w:rsidR="004E35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D10" w:rsidRDefault="00AB4D10">
      <w:r>
        <w:separator/>
      </w:r>
    </w:p>
  </w:endnote>
  <w:endnote w:type="continuationSeparator" w:id="0">
    <w:p w:rsidR="00AB4D10" w:rsidRDefault="00AB4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B2" w:rsidRDefault="004E3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B2" w:rsidRDefault="00287A82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>
          <wp:extent cx="787400" cy="406400"/>
          <wp:effectExtent l="0" t="0" r="0" b="0"/>
          <wp:docPr id="3" name="Picture 3" descr="ant_bitma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E35B2">
      <w:t xml:space="preserve"> </w:t>
    </w:r>
    <w:fldSimple w:instr=" FILENAME ">
      <w:ins w:id="93" w:author="shams ansari" w:date="2019-05-02T22:49:00Z">
        <w:r w:rsidR="004B3ADC">
          <w:rPr>
            <w:noProof/>
          </w:rPr>
          <w:t>Document1</w:t>
        </w:r>
      </w:ins>
      <w:ins w:id="94" w:author="George Peck" w:date="2006-05-02T12:50:00Z">
        <w:del w:id="95" w:author="shams ansari" w:date="2019-05-02T22:49:00Z">
          <w:r w:rsidR="004E35B2" w:rsidDel="004B3ADC">
            <w:rPr>
              <w:noProof/>
            </w:rPr>
            <w:delText>03_template_ProjectPlan.dot</w:delText>
          </w:r>
        </w:del>
      </w:ins>
      <w:del w:id="96" w:author="shams ansari" w:date="2019-05-02T22:49:00Z">
        <w:r w:rsidR="004E35B2" w:rsidDel="004B3ADC">
          <w:rPr>
            <w:noProof/>
          </w:rPr>
          <w:delText>Document1</w:delText>
        </w:r>
      </w:del>
    </w:fldSimple>
    <w:r w:rsidR="004E35B2">
      <w:tab/>
      <w:t xml:space="preserve">page </w:t>
    </w:r>
    <w:r w:rsidR="004E35B2">
      <w:rPr>
        <w:rStyle w:val="PageNumber"/>
      </w:rPr>
      <w:fldChar w:fldCharType="begin"/>
    </w:r>
    <w:r w:rsidR="004E35B2">
      <w:rPr>
        <w:rStyle w:val="PageNumber"/>
      </w:rPr>
      <w:instrText xml:space="preserve"> PAGE </w:instrText>
    </w:r>
    <w:r w:rsidR="004E35B2">
      <w:rPr>
        <w:rStyle w:val="PageNumber"/>
      </w:rPr>
      <w:fldChar w:fldCharType="separate"/>
    </w:r>
    <w:r w:rsidR="00B65EC8">
      <w:rPr>
        <w:rStyle w:val="PageNumber"/>
        <w:noProof/>
      </w:rPr>
      <w:t>1</w:t>
    </w:r>
    <w:r w:rsidR="004E35B2">
      <w:rPr>
        <w:rStyle w:val="PageNumber"/>
      </w:rPr>
      <w:fldChar w:fldCharType="end"/>
    </w:r>
    <w:r w:rsidR="004E35B2">
      <w:rPr>
        <w:rStyle w:val="PageNumber"/>
      </w:rPr>
      <w:t xml:space="preserve"> of </w:t>
    </w:r>
    <w:r w:rsidR="004E35B2">
      <w:rPr>
        <w:rStyle w:val="PageNumber"/>
      </w:rPr>
      <w:fldChar w:fldCharType="begin"/>
    </w:r>
    <w:r w:rsidR="004E35B2">
      <w:rPr>
        <w:rStyle w:val="PageNumber"/>
      </w:rPr>
      <w:instrText xml:space="preserve"> NUMPAGES </w:instrText>
    </w:r>
    <w:r w:rsidR="004E35B2">
      <w:rPr>
        <w:rStyle w:val="PageNumber"/>
      </w:rPr>
      <w:fldChar w:fldCharType="separate"/>
    </w:r>
    <w:r w:rsidR="00B65EC8">
      <w:rPr>
        <w:rStyle w:val="PageNumber"/>
        <w:noProof/>
      </w:rPr>
      <w:t>1</w:t>
    </w:r>
    <w:r w:rsidR="004E35B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B2" w:rsidRDefault="004E3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D10" w:rsidRDefault="00AB4D10">
      <w:r>
        <w:separator/>
      </w:r>
    </w:p>
  </w:footnote>
  <w:footnote w:type="continuationSeparator" w:id="0">
    <w:p w:rsidR="00AB4D10" w:rsidRDefault="00AB4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B2" w:rsidRDefault="004E3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B2" w:rsidRDefault="00287A82">
    <w:pPr>
      <w:pStyle w:val="Header"/>
      <w:tabs>
        <w:tab w:val="clear" w:pos="8640"/>
        <w:tab w:val="right" w:pos="10450"/>
      </w:tabs>
      <w:ind w:left="-55"/>
    </w:pPr>
    <w:r>
      <w:rPr>
        <w:noProof/>
      </w:rPr>
      <w:drawing>
        <wp:inline distT="0" distB="0" distL="0" distR="0">
          <wp:extent cx="1854200" cy="520700"/>
          <wp:effectExtent l="0" t="0" r="0" b="0"/>
          <wp:docPr id="1" name="Picture 1" descr="MB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B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E35B2">
      <w:tab/>
    </w:r>
    <w:r w:rsidR="004E35B2">
      <w:tab/>
    </w:r>
    <w:r>
      <w:rPr>
        <w:noProof/>
      </w:rPr>
      <w:drawing>
        <wp:inline distT="0" distB="0" distL="0" distR="0">
          <wp:extent cx="1524000" cy="203200"/>
          <wp:effectExtent l="0" t="0" r="0" b="0"/>
          <wp:docPr id="2" name="Picture 2" descr="project_tag_womba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_tag_womba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B2" w:rsidRDefault="004E35B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ms ansari">
    <w15:presenceInfo w15:providerId="Windows Live" w15:userId="ba0de8c5ee0fde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DC"/>
    <w:rsid w:val="00287A82"/>
    <w:rsid w:val="004B3ADC"/>
    <w:rsid w:val="004E35B2"/>
    <w:rsid w:val="00AB4D10"/>
    <w:rsid w:val="00B65EC8"/>
    <w:rsid w:val="00C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B60B15"/>
  <w15:chartTrackingRefBased/>
  <w15:docId w15:val="{43416402-C802-FD44-BD1F-D1A2AC9A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ms/Downloads/03_template_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E23DB-6BAB-CB40-9BE4-820DEDB3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03_template_ProjectPlan.dot</Template>
  <TotalTime>12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Microsoft Office User</dc:creator>
  <cp:keywords/>
  <dc:description/>
  <cp:lastModifiedBy>shams ansari</cp:lastModifiedBy>
  <cp:revision>1</cp:revision>
  <cp:lastPrinted>2005-03-28T02:10:00Z</cp:lastPrinted>
  <dcterms:created xsi:type="dcterms:W3CDTF">2019-05-03T05:49:00Z</dcterms:created>
  <dcterms:modified xsi:type="dcterms:W3CDTF">2019-05-03T06:01:00Z</dcterms:modified>
</cp:coreProperties>
</file>