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616EAE"/>
    <w:p w:rsidR="00000000" w:rsidRDefault="00616EAE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Unit 3 Status Report</w:t>
      </w:r>
    </w:p>
    <w:p w:rsidR="00000000" w:rsidRDefault="00616EAE"/>
    <w:p w:rsidR="00000000" w:rsidRDefault="00616EAE">
      <w:r>
        <w:rPr>
          <w:sz w:val="28"/>
          <w:szCs w:val="28"/>
        </w:rPr>
        <w:t>Date:</w:t>
      </w:r>
      <w:r>
        <w:rPr>
          <w:sz w:val="28"/>
          <w:szCs w:val="28"/>
        </w:rPr>
        <w:tab/>
      </w:r>
      <w:r>
        <w:tab/>
        <w:t xml:space="preserve">May </w:t>
      </w:r>
      <w:ins w:id="0" w:author="shams ansari" w:date="2019-05-03T23:01:00Z">
        <w:r w:rsidR="005C5A83">
          <w:t>3</w:t>
        </w:r>
      </w:ins>
      <w:del w:id="1" w:author="shams ansari" w:date="2019-05-03T23:01:00Z">
        <w:r w:rsidDel="005C5A83">
          <w:delText>1</w:delText>
        </w:r>
      </w:del>
      <w:r>
        <w:t xml:space="preserve">, </w:t>
      </w:r>
      <w:r>
        <w:rPr>
          <w:color w:val="0000FF"/>
        </w:rPr>
        <w:t>{20</w:t>
      </w:r>
      <w:ins w:id="2" w:author="shams ansari" w:date="2019-05-03T23:01:00Z">
        <w:r w:rsidR="005C5A83">
          <w:rPr>
            <w:color w:val="0000FF"/>
          </w:rPr>
          <w:t>19</w:t>
        </w:r>
      </w:ins>
      <w:del w:id="3" w:author="shams ansari" w:date="2019-05-03T23:01:00Z">
        <w:r w:rsidDel="005C5A83">
          <w:rPr>
            <w:color w:val="0000FF"/>
          </w:rPr>
          <w:delText>0x</w:delText>
        </w:r>
      </w:del>
      <w:r>
        <w:rPr>
          <w:color w:val="0000FF"/>
        </w:rPr>
        <w:t>}</w:t>
      </w:r>
    </w:p>
    <w:p w:rsidR="00000000" w:rsidRDefault="00616EAE">
      <w:r>
        <w:rPr>
          <w:sz w:val="28"/>
          <w:szCs w:val="28"/>
        </w:rPr>
        <w:t>To:</w:t>
      </w:r>
      <w:r>
        <w:tab/>
      </w:r>
      <w:r>
        <w:tab/>
      </w:r>
      <w:del w:id="4" w:author="shams ansari" w:date="2019-05-03T23:00:00Z">
        <w:r w:rsidDel="005C5A83">
          <w:rPr>
            <w:color w:val="0000FF"/>
          </w:rPr>
          <w:delText>Development Lead {or Project Manager}</w:delText>
        </w:r>
      </w:del>
      <w:proofErr w:type="spellStart"/>
      <w:ins w:id="5" w:author="shams ansari" w:date="2019-05-03T23:01:00Z">
        <w:r w:rsidR="005C5A83">
          <w:rPr>
            <w:color w:val="0000FF"/>
          </w:rPr>
          <w:t>Mr.Fulk</w:t>
        </w:r>
      </w:ins>
      <w:proofErr w:type="spellEnd"/>
    </w:p>
    <w:p w:rsidR="00000000" w:rsidRDefault="00616EAE">
      <w:r>
        <w:rPr>
          <w:sz w:val="28"/>
          <w:szCs w:val="28"/>
        </w:rPr>
        <w:t>From:</w:t>
      </w:r>
      <w:r>
        <w:tab/>
      </w:r>
      <w:del w:id="6" w:author="shams ansari" w:date="2019-05-03T23:01:00Z">
        <w:r w:rsidDel="005C5A83">
          <w:delText>{</w:delText>
        </w:r>
        <w:r w:rsidDel="005C5A83">
          <w:rPr>
            <w:color w:val="0000FF"/>
          </w:rPr>
          <w:delText>Your Name}</w:delText>
        </w:r>
      </w:del>
      <w:ins w:id="7" w:author="shams ansari" w:date="2019-05-03T23:01:00Z">
        <w:r w:rsidR="005C5A83">
          <w:t xml:space="preserve">Brad Feng, Soham </w:t>
        </w:r>
        <w:proofErr w:type="spellStart"/>
        <w:r w:rsidR="005C5A83">
          <w:t>Padke</w:t>
        </w:r>
        <w:proofErr w:type="spellEnd"/>
        <w:r w:rsidR="005C5A83">
          <w:t>, Shams Ansari</w:t>
        </w:r>
      </w:ins>
    </w:p>
    <w:p w:rsidR="00000000" w:rsidRDefault="00616EAE"/>
    <w:p w:rsidR="00000000" w:rsidRDefault="00616EAE">
      <w:r>
        <w:rPr>
          <w:sz w:val="28"/>
          <w:szCs w:val="28"/>
        </w:rPr>
        <w:t>Subject:</w:t>
      </w:r>
      <w:r>
        <w:tab/>
        <w:t xml:space="preserve">Status Report </w:t>
      </w:r>
      <w:r>
        <w:rPr>
          <w:color w:val="0000FF"/>
        </w:rPr>
        <w:t>{Time Period}</w:t>
      </w:r>
    </w:p>
    <w:p w:rsidR="00000000" w:rsidRDefault="00616EAE"/>
    <w:p w:rsidR="00000000" w:rsidDel="005C5A83" w:rsidRDefault="00616EAE">
      <w:pPr>
        <w:rPr>
          <w:del w:id="8" w:author="shams ansari" w:date="2019-05-03T23:01:00Z"/>
        </w:rPr>
      </w:pPr>
      <w:r>
        <w:rPr>
          <w:sz w:val="28"/>
          <w:szCs w:val="28"/>
        </w:rPr>
        <w:t>Accomplishments:</w:t>
      </w:r>
      <w:r>
        <w:t xml:space="preserve"> </w:t>
      </w:r>
      <w:del w:id="9" w:author="shams ansari" w:date="2019-05-03T23:01:00Z">
        <w:r w:rsidDel="005C5A83">
          <w:rPr>
            <w:color w:val="0000FF"/>
          </w:rPr>
          <w:delText>{What progress have you made on your assigned tasks?}</w:delText>
        </w:r>
      </w:del>
    </w:p>
    <w:p w:rsidR="005C5A83" w:rsidRDefault="005C5A83">
      <w:pPr>
        <w:rPr>
          <w:ins w:id="10" w:author="shams ansari" w:date="2019-05-03T23:01:00Z"/>
        </w:rPr>
      </w:pPr>
      <w:ins w:id="11" w:author="shams ansari" w:date="2019-05-03T23:01:00Z">
        <w:r>
          <w:t xml:space="preserve">Completed all assigned tasks, made the basic framework, assigned tasks, </w:t>
        </w:r>
      </w:ins>
      <w:ins w:id="12" w:author="shams ansari" w:date="2019-05-03T23:02:00Z">
        <w:r>
          <w:t xml:space="preserve">chose team leader, got all </w:t>
        </w:r>
        <w:proofErr w:type="spellStart"/>
        <w:r>
          <w:t>gui</w:t>
        </w:r>
        <w:proofErr w:type="spellEnd"/>
        <w:r>
          <w:t xml:space="preserve"> pics.</w:t>
        </w:r>
      </w:ins>
    </w:p>
    <w:p w:rsidR="00000000" w:rsidRDefault="00616EAE"/>
    <w:p w:rsidR="00000000" w:rsidRDefault="00616EAE">
      <w:r>
        <w:rPr>
          <w:sz w:val="28"/>
          <w:szCs w:val="28"/>
        </w:rPr>
        <w:t>Problems/Risks:</w:t>
      </w:r>
      <w:r>
        <w:t xml:space="preserve"> </w:t>
      </w:r>
      <w:del w:id="13" w:author="shams ansari" w:date="2019-05-03T23:02:00Z">
        <w:r w:rsidDel="005C5A83">
          <w:rPr>
            <w:color w:val="0000FF"/>
          </w:rPr>
          <w:delText xml:space="preserve">{What problems occurred </w:delText>
        </w:r>
        <w:r w:rsidDel="005C5A83">
          <w:rPr>
            <w:color w:val="0000FF"/>
          </w:rPr>
          <w:delText>or what risks exist that my affect the delivery schedule of the product?}</w:delText>
        </w:r>
      </w:del>
      <w:ins w:id="14" w:author="shams ansari" w:date="2019-05-03T23:02:00Z">
        <w:r w:rsidR="005C5A83">
          <w:rPr>
            <w:color w:val="0000FF"/>
          </w:rPr>
          <w:t xml:space="preserve">Figuring out how the different classes of </w:t>
        </w:r>
        <w:proofErr w:type="spellStart"/>
        <w:r w:rsidR="005C5A83">
          <w:rPr>
            <w:color w:val="0000FF"/>
          </w:rPr>
          <w:t>Gridworld</w:t>
        </w:r>
        <w:proofErr w:type="spellEnd"/>
        <w:r w:rsidR="005C5A83">
          <w:rPr>
            <w:color w:val="0000FF"/>
          </w:rPr>
          <w:t xml:space="preserve"> interact with each other ex: </w:t>
        </w:r>
        <w:proofErr w:type="spellStart"/>
        <w:r w:rsidR="005C5A83">
          <w:rPr>
            <w:color w:val="0000FF"/>
          </w:rPr>
          <w:t>ScrollPane</w:t>
        </w:r>
        <w:proofErr w:type="spellEnd"/>
        <w:r w:rsidR="005C5A83">
          <w:rPr>
            <w:color w:val="0000FF"/>
          </w:rPr>
          <w:t xml:space="preserve"> with </w:t>
        </w:r>
        <w:proofErr w:type="spellStart"/>
        <w:r w:rsidR="005C5A83">
          <w:rPr>
            <w:color w:val="0000FF"/>
          </w:rPr>
          <w:t>worldFrame</w:t>
        </w:r>
      </w:ins>
      <w:proofErr w:type="spellEnd"/>
    </w:p>
    <w:p w:rsidR="00000000" w:rsidRDefault="00616EAE"/>
    <w:p w:rsidR="00000000" w:rsidRDefault="00616EAE">
      <w:pPr>
        <w:rPr>
          <w:color w:val="0000FF"/>
        </w:rPr>
      </w:pPr>
      <w:r>
        <w:rPr>
          <w:sz w:val="28"/>
          <w:szCs w:val="28"/>
        </w:rPr>
        <w:t>Next Steps:</w:t>
      </w:r>
      <w:r>
        <w:t xml:space="preserve"> </w:t>
      </w:r>
      <w:del w:id="15" w:author="shams ansari" w:date="2019-05-03T23:02:00Z">
        <w:r w:rsidDel="005C5A83">
          <w:rPr>
            <w:color w:val="0000FF"/>
          </w:rPr>
          <w:delText>{What will you be doing during the next week?}</w:delText>
        </w:r>
      </w:del>
      <w:ins w:id="16" w:author="shams ansari" w:date="2019-05-03T23:02:00Z">
        <w:r w:rsidR="005C5A83">
          <w:rPr>
            <w:color w:val="0000FF"/>
          </w:rPr>
          <w:t>Implement the met</w:t>
        </w:r>
      </w:ins>
      <w:ins w:id="17" w:author="shams ansari" w:date="2019-05-03T23:03:00Z">
        <w:r w:rsidR="005C5A83">
          <w:rPr>
            <w:color w:val="0000FF"/>
          </w:rPr>
          <w:t>hods for the methods defined for each Actor</w:t>
        </w:r>
      </w:ins>
      <w:bookmarkStart w:id="18" w:name="_GoBack"/>
      <w:bookmarkEnd w:id="18"/>
    </w:p>
    <w:p w:rsidR="00000000" w:rsidRDefault="00616EAE"/>
    <w:p w:rsidR="005C5A83" w:rsidRDefault="005C5A83">
      <w:pPr>
        <w:tabs>
          <w:tab w:val="right" w:pos="10285"/>
        </w:tabs>
        <w:ind w:left="275" w:right="220"/>
      </w:pPr>
    </w:p>
    <w:sectPr w:rsidR="005C5A8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540" w:right="800" w:bottom="1440" w:left="935" w:header="720" w:footer="720" w:gutter="0"/>
      <w:paperSrc w:first="256" w:other="25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6EAE" w:rsidRDefault="00616EAE">
      <w:r>
        <w:separator/>
      </w:r>
    </w:p>
  </w:endnote>
  <w:endnote w:type="continuationSeparator" w:id="0">
    <w:p w:rsidR="00616EAE" w:rsidRDefault="00616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616E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6C5241">
    <w:pPr>
      <w:pStyle w:val="Footer"/>
      <w:tabs>
        <w:tab w:val="clear" w:pos="4320"/>
        <w:tab w:val="clear" w:pos="8640"/>
        <w:tab w:val="right" w:pos="10450"/>
      </w:tabs>
    </w:pPr>
    <w:r>
      <w:rPr>
        <w:noProof/>
      </w:rPr>
      <w:drawing>
        <wp:inline distT="0" distB="0" distL="0" distR="0">
          <wp:extent cx="787400" cy="406400"/>
          <wp:effectExtent l="0" t="0" r="0" b="0"/>
          <wp:docPr id="3" name="Picture 3" descr="ant_bitmap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nt_bitmap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740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16EAE">
      <w:t xml:space="preserve"> </w:t>
    </w:r>
    <w:r w:rsidR="00616EAE">
      <w:fldChar w:fldCharType="begin"/>
    </w:r>
    <w:r w:rsidR="00616EAE">
      <w:instrText xml:space="preserve"> FILENAME </w:instrText>
    </w:r>
    <w:r w:rsidR="00616EAE">
      <w:fldChar w:fldCharType="separate"/>
    </w:r>
    <w:ins w:id="19" w:author="shams ansari" w:date="2019-05-03T23:00:00Z">
      <w:r w:rsidR="005C5A83">
        <w:rPr>
          <w:noProof/>
        </w:rPr>
        <w:t>Document1</w:t>
      </w:r>
    </w:ins>
    <w:ins w:id="20" w:author="George Peck" w:date="2006-05-02T12:50:00Z">
      <w:del w:id="21" w:author="shams ansari" w:date="2019-05-03T23:00:00Z">
        <w:r w:rsidR="00616EAE" w:rsidDel="005C5A83">
          <w:rPr>
            <w:noProof/>
          </w:rPr>
          <w:delText>03_template_StatusReport.dot</w:delText>
        </w:r>
      </w:del>
    </w:ins>
    <w:del w:id="22" w:author="shams ansari" w:date="2019-05-03T23:00:00Z">
      <w:r w:rsidR="00616EAE" w:rsidDel="005C5A83">
        <w:rPr>
          <w:noProof/>
        </w:rPr>
        <w:delText>Document2</w:delText>
      </w:r>
    </w:del>
    <w:r w:rsidR="00616EAE">
      <w:fldChar w:fldCharType="end"/>
    </w:r>
    <w:r w:rsidR="00616EAE">
      <w:tab/>
      <w:t xml:space="preserve">page </w:t>
    </w:r>
    <w:r w:rsidR="00616EAE">
      <w:rPr>
        <w:rStyle w:val="PageNumber"/>
      </w:rPr>
      <w:fldChar w:fldCharType="begin"/>
    </w:r>
    <w:r w:rsidR="00616EAE">
      <w:rPr>
        <w:rStyle w:val="PageNumber"/>
      </w:rPr>
      <w:instrText xml:space="preserve"> PAGE </w:instrText>
    </w:r>
    <w:r w:rsidR="00616EAE">
      <w:rPr>
        <w:rStyle w:val="PageNumber"/>
      </w:rPr>
      <w:fldChar w:fldCharType="separate"/>
    </w:r>
    <w:r w:rsidR="00616EAE">
      <w:rPr>
        <w:rStyle w:val="PageNumber"/>
        <w:noProof/>
      </w:rPr>
      <w:t>1</w:t>
    </w:r>
    <w:r w:rsidR="00616EAE">
      <w:rPr>
        <w:rStyle w:val="PageNumber"/>
      </w:rPr>
      <w:fldChar w:fldCharType="end"/>
    </w:r>
    <w:r w:rsidR="00616EAE">
      <w:rPr>
        <w:rStyle w:val="PageNumber"/>
      </w:rPr>
      <w:t xml:space="preserve"> of </w:t>
    </w:r>
    <w:r w:rsidR="00616EAE">
      <w:rPr>
        <w:rStyle w:val="PageNumber"/>
      </w:rPr>
      <w:fldChar w:fldCharType="begin"/>
    </w:r>
    <w:r w:rsidR="00616EAE">
      <w:rPr>
        <w:rStyle w:val="PageNumber"/>
      </w:rPr>
      <w:instrText xml:space="preserve"> NUMPAGES </w:instrText>
    </w:r>
    <w:r w:rsidR="00616EAE">
      <w:rPr>
        <w:rStyle w:val="PageNumber"/>
      </w:rPr>
      <w:fldChar w:fldCharType="separate"/>
    </w:r>
    <w:r w:rsidR="00616EAE">
      <w:rPr>
        <w:rStyle w:val="PageNumber"/>
        <w:noProof/>
      </w:rPr>
      <w:t>1</w:t>
    </w:r>
    <w:r w:rsidR="00616EAE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616E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6EAE" w:rsidRDefault="00616EAE">
      <w:r>
        <w:separator/>
      </w:r>
    </w:p>
  </w:footnote>
  <w:footnote w:type="continuationSeparator" w:id="0">
    <w:p w:rsidR="00616EAE" w:rsidRDefault="00616E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616E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6C5241">
    <w:pPr>
      <w:pStyle w:val="Header"/>
      <w:tabs>
        <w:tab w:val="clear" w:pos="8640"/>
        <w:tab w:val="right" w:pos="10450"/>
      </w:tabs>
      <w:ind w:left="-55"/>
    </w:pPr>
    <w:r>
      <w:rPr>
        <w:noProof/>
      </w:rPr>
      <w:drawing>
        <wp:inline distT="0" distB="0" distL="0" distR="0">
          <wp:extent cx="1854200" cy="520700"/>
          <wp:effectExtent l="0" t="0" r="0" b="0"/>
          <wp:docPr id="1" name="Picture 1" descr="MB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Blogo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4200" cy="520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16EAE">
      <w:tab/>
    </w:r>
    <w:r w:rsidR="00616EAE">
      <w:tab/>
    </w:r>
    <w:r>
      <w:rPr>
        <w:noProof/>
      </w:rPr>
      <w:drawing>
        <wp:inline distT="0" distB="0" distL="0" distR="0">
          <wp:extent cx="1524000" cy="203200"/>
          <wp:effectExtent l="0" t="0" r="0" b="0"/>
          <wp:docPr id="2" name="Picture 2" descr="project_tag_wombat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roject_tag_wombat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20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616EAE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hams ansari">
    <w15:presenceInfo w15:providerId="Windows Live" w15:userId="ba0de8c5ee0fde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trackRevisions/>
  <w:defaultTabStop w:val="720"/>
  <w:drawingGridHorizontalSpacing w:val="55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83"/>
    <w:rsid w:val="005C5A83"/>
    <w:rsid w:val="00616EAE"/>
    <w:rsid w:val="006C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D2BB22"/>
  <w15:chartTrackingRefBased/>
  <w15:docId w15:val="{96A66778-E0A4-354B-96E8-2FF3E761F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right" w:pos="10285"/>
      </w:tabs>
      <w:spacing w:after="200"/>
      <w:ind w:left="-58"/>
      <w:outlineLvl w:val="0"/>
    </w:pPr>
    <w:rPr>
      <w:b/>
      <w:bCs/>
      <w:sz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hams/Downloads/03_template_Status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03_template_StatusReport.dot</Template>
  <TotalTime>3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713</CharactersWithSpaces>
  <SharedDoc>false</SharedDoc>
  <HLinks>
    <vt:vector size="18" baseType="variant">
      <vt:variant>
        <vt:i4>6422630</vt:i4>
      </vt:variant>
      <vt:variant>
        <vt:i4>1430</vt:i4>
      </vt:variant>
      <vt:variant>
        <vt:i4>1025</vt:i4>
      </vt:variant>
      <vt:variant>
        <vt:i4>1</vt:i4>
      </vt:variant>
      <vt:variant>
        <vt:lpwstr>MBlogo</vt:lpwstr>
      </vt:variant>
      <vt:variant>
        <vt:lpwstr/>
      </vt:variant>
      <vt:variant>
        <vt:i4>6488166</vt:i4>
      </vt:variant>
      <vt:variant>
        <vt:i4>1433</vt:i4>
      </vt:variant>
      <vt:variant>
        <vt:i4>1026</vt:i4>
      </vt:variant>
      <vt:variant>
        <vt:i4>1</vt:i4>
      </vt:variant>
      <vt:variant>
        <vt:lpwstr>project_tag_wombat</vt:lpwstr>
      </vt:variant>
      <vt:variant>
        <vt:lpwstr/>
      </vt:variant>
      <vt:variant>
        <vt:i4>4522082</vt:i4>
      </vt:variant>
      <vt:variant>
        <vt:i4>1438</vt:i4>
      </vt:variant>
      <vt:variant>
        <vt:i4>1027</vt:i4>
      </vt:variant>
      <vt:variant>
        <vt:i4>1</vt:i4>
      </vt:variant>
      <vt:variant>
        <vt:lpwstr>ant_bitmap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Microsoft Office User</dc:creator>
  <cp:keywords/>
  <dc:description/>
  <cp:lastModifiedBy>shams ansari</cp:lastModifiedBy>
  <cp:revision>1</cp:revision>
  <cp:lastPrinted>2005-03-28T02:11:00Z</cp:lastPrinted>
  <dcterms:created xsi:type="dcterms:W3CDTF">2019-05-04T06:00:00Z</dcterms:created>
  <dcterms:modified xsi:type="dcterms:W3CDTF">2019-05-04T06:03:00Z</dcterms:modified>
</cp:coreProperties>
</file>